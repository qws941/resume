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3A077" w14:textId="77777777" w:rsidR="00AA4F50" w:rsidRPr="00AA4F50" w:rsidRDefault="00AA4F50" w:rsidP="00AA4F50">
      <w:pPr>
        <w:rPr>
          <w:b/>
          <w:bCs/>
        </w:rPr>
      </w:pPr>
      <w:r w:rsidRPr="00AA4F50">
        <w:rPr>
          <w:b/>
          <w:bCs/>
        </w:rPr>
        <w:t>이력서 / 경력기술서</w:t>
      </w:r>
    </w:p>
    <w:p w14:paraId="1F6FDEF5" w14:textId="77777777" w:rsidR="00AA4F50" w:rsidRPr="00AA4F50" w:rsidRDefault="00AA4F50" w:rsidP="00AA4F50">
      <w:r w:rsidRPr="00AA4F50">
        <w:rPr>
          <w:b/>
          <w:bCs/>
        </w:rPr>
        <w:t>이름</w:t>
      </w:r>
      <w:r w:rsidRPr="00AA4F50">
        <w:t>: 이재철</w:t>
      </w:r>
      <w:r w:rsidRPr="00AA4F50">
        <w:br/>
      </w:r>
      <w:r w:rsidRPr="00AA4F50">
        <w:rPr>
          <w:b/>
          <w:bCs/>
        </w:rPr>
        <w:t>연락처</w:t>
      </w:r>
      <w:r w:rsidRPr="00AA4F50">
        <w:t>: 010-5757-9592</w:t>
      </w:r>
      <w:r w:rsidRPr="00AA4F50">
        <w:br/>
      </w:r>
      <w:r w:rsidRPr="00AA4F50">
        <w:rPr>
          <w:b/>
          <w:bCs/>
        </w:rPr>
        <w:t>이메일</w:t>
      </w:r>
      <w:r w:rsidRPr="00AA4F50">
        <w:t>: qws941@kakao.com</w:t>
      </w:r>
      <w:r w:rsidRPr="00AA4F50">
        <w:br/>
      </w:r>
      <w:r w:rsidRPr="00AA4F50">
        <w:rPr>
          <w:b/>
          <w:bCs/>
        </w:rPr>
        <w:t>주소</w:t>
      </w:r>
      <w:r w:rsidRPr="00AA4F50">
        <w:t xml:space="preserve">: 경기도 부천시 원미구 </w:t>
      </w:r>
      <w:proofErr w:type="spellStart"/>
      <w:r w:rsidRPr="00AA4F50">
        <w:t>원미동</w:t>
      </w:r>
      <w:proofErr w:type="spellEnd"/>
      <w:r w:rsidRPr="00AA4F50">
        <w:t xml:space="preserve"> 32-1, 404호</w:t>
      </w:r>
    </w:p>
    <w:p w14:paraId="21C932CD" w14:textId="77777777" w:rsidR="00AA4F50" w:rsidRPr="00AA4F50" w:rsidRDefault="00AA4F50" w:rsidP="00AA4F50">
      <w:r w:rsidRPr="00AA4F50">
        <w:pict w14:anchorId="084BD67D">
          <v:rect id="_x0000_i1261" style="width:0;height:1.5pt" o:hralign="center" o:hrstd="t" o:hr="t" fillcolor="#a0a0a0" stroked="f"/>
        </w:pict>
      </w:r>
    </w:p>
    <w:p w14:paraId="3EAE9520" w14:textId="77777777" w:rsidR="00AA4F50" w:rsidRPr="00AA4F50" w:rsidRDefault="00AA4F50" w:rsidP="00AA4F50">
      <w:pPr>
        <w:rPr>
          <w:b/>
          <w:bCs/>
        </w:rPr>
      </w:pPr>
      <w:r w:rsidRPr="00AA4F50">
        <w:rPr>
          <w:b/>
          <w:bCs/>
        </w:rPr>
        <w:t>학력사항</w:t>
      </w:r>
    </w:p>
    <w:p w14:paraId="4A9BBE5F" w14:textId="77777777" w:rsidR="00AA4F50" w:rsidRPr="00AA4F50" w:rsidRDefault="00AA4F50" w:rsidP="00AA4F50">
      <w:pPr>
        <w:numPr>
          <w:ilvl w:val="0"/>
          <w:numId w:val="29"/>
        </w:numPr>
      </w:pPr>
      <w:r w:rsidRPr="00AA4F50">
        <w:t>용남고등학교 졸업 (2013)</w:t>
      </w:r>
    </w:p>
    <w:p w14:paraId="53E322DE" w14:textId="77777777" w:rsidR="00AA4F50" w:rsidRPr="00AA4F50" w:rsidRDefault="00AA4F50" w:rsidP="00AA4F50">
      <w:pPr>
        <w:numPr>
          <w:ilvl w:val="0"/>
          <w:numId w:val="29"/>
        </w:numPr>
      </w:pPr>
      <w:r w:rsidRPr="00AA4F50">
        <w:t>한양사이버대학교 컴퓨터공학과 재학 (2024.03 ~ )</w:t>
      </w:r>
    </w:p>
    <w:p w14:paraId="4BBD8F1E" w14:textId="77777777" w:rsidR="00AA4F50" w:rsidRPr="00AA4F50" w:rsidRDefault="00AA4F50" w:rsidP="00AA4F50">
      <w:r w:rsidRPr="00AA4F50">
        <w:pict w14:anchorId="60702D09">
          <v:rect id="_x0000_i1262" style="width:0;height:1.5pt" o:hralign="center" o:hrstd="t" o:hr="t" fillcolor="#a0a0a0" stroked="f"/>
        </w:pict>
      </w:r>
    </w:p>
    <w:p w14:paraId="42283E07" w14:textId="77777777" w:rsidR="00AA4F50" w:rsidRPr="00AA4F50" w:rsidRDefault="00AA4F50" w:rsidP="00AA4F50">
      <w:pPr>
        <w:rPr>
          <w:b/>
          <w:bCs/>
        </w:rPr>
      </w:pPr>
      <w:r w:rsidRPr="00AA4F50">
        <w:rPr>
          <w:b/>
          <w:bCs/>
        </w:rPr>
        <w:t>경력사항</w:t>
      </w:r>
    </w:p>
    <w:p w14:paraId="1CE05B00" w14:textId="77777777" w:rsidR="00AA4F50" w:rsidRPr="00AA4F50" w:rsidRDefault="00AA4F50" w:rsidP="00AA4F50">
      <w:r w:rsidRPr="00AA4F50">
        <w:pict w14:anchorId="4A7C91E1">
          <v:rect id="_x0000_i1263" style="width:0;height:1.5pt" o:hralign="center" o:hrstd="t" o:hr="t" fillcolor="#a0a0a0" stroked="f"/>
        </w:pict>
      </w:r>
    </w:p>
    <w:p w14:paraId="660FDB46" w14:textId="77777777" w:rsidR="00AA4F50" w:rsidRPr="00AA4F50" w:rsidRDefault="00AA4F50" w:rsidP="00AA4F50">
      <w:pPr>
        <w:rPr>
          <w:b/>
          <w:bCs/>
        </w:rPr>
      </w:pPr>
      <w:r w:rsidRPr="00AA4F50">
        <w:rPr>
          <w:b/>
          <w:bCs/>
        </w:rPr>
        <w:t>1) ㈜</w:t>
      </w:r>
      <w:proofErr w:type="spellStart"/>
      <w:r w:rsidRPr="00AA4F50">
        <w:rPr>
          <w:b/>
          <w:bCs/>
        </w:rPr>
        <w:t>엠티데이타</w:t>
      </w:r>
      <w:proofErr w:type="spellEnd"/>
      <w:r w:rsidRPr="00AA4F50">
        <w:rPr>
          <w:b/>
          <w:bCs/>
        </w:rPr>
        <w:t xml:space="preserve"> | 서버·시스템 엔지니어</w:t>
      </w:r>
    </w:p>
    <w:p w14:paraId="095C0930" w14:textId="77777777" w:rsidR="00AA4F50" w:rsidRPr="00AA4F50" w:rsidRDefault="00AA4F50" w:rsidP="00AA4F50">
      <w:r w:rsidRPr="00AA4F50">
        <w:rPr>
          <w:i/>
          <w:iCs/>
        </w:rPr>
        <w:t>(2017.02 ~ 2018.10)</w:t>
      </w:r>
    </w:p>
    <w:p w14:paraId="2AD93A79" w14:textId="77777777" w:rsidR="00AA4F50" w:rsidRPr="00AA4F50" w:rsidRDefault="00AA4F50" w:rsidP="00AA4F50">
      <w:pPr>
        <w:numPr>
          <w:ilvl w:val="0"/>
          <w:numId w:val="30"/>
        </w:numPr>
      </w:pPr>
      <w:r w:rsidRPr="00AA4F50">
        <w:rPr>
          <w:b/>
          <w:bCs/>
        </w:rPr>
        <w:t>서버 및 보안장비 유지보수 (Linux, 방화벽, IDS 등)</w:t>
      </w:r>
    </w:p>
    <w:p w14:paraId="6AA50B19" w14:textId="77777777" w:rsidR="00AA4F50" w:rsidRPr="00AA4F50" w:rsidRDefault="00AA4F50" w:rsidP="00AA4F50">
      <w:pPr>
        <w:numPr>
          <w:ilvl w:val="1"/>
          <w:numId w:val="30"/>
        </w:numPr>
      </w:pPr>
      <w:r w:rsidRPr="00AA4F50">
        <w:t>한국항공우주산업(KAI) 내 Linux 서버 약 50대를 운영하며, 보안 패치와 계정·권한 관리 작업 수행</w:t>
      </w:r>
    </w:p>
    <w:p w14:paraId="58A7A170" w14:textId="77777777" w:rsidR="00AA4F50" w:rsidRPr="00AA4F50" w:rsidRDefault="00AA4F50" w:rsidP="00AA4F50">
      <w:pPr>
        <w:numPr>
          <w:ilvl w:val="1"/>
          <w:numId w:val="30"/>
        </w:numPr>
      </w:pPr>
      <w:r w:rsidRPr="00AA4F50">
        <w:t xml:space="preserve">방화벽·IDS 로그를 분석해 </w:t>
      </w:r>
      <w:r w:rsidRPr="00AA4F50">
        <w:rPr>
          <w:b/>
          <w:bCs/>
        </w:rPr>
        <w:t>취약점 스캐닝</w:t>
      </w:r>
      <w:r w:rsidRPr="00AA4F50">
        <w:t>을 실시하고, 취약점 개선 권고안 작성</w:t>
      </w:r>
    </w:p>
    <w:p w14:paraId="31E919FC" w14:textId="77777777" w:rsidR="00AA4F50" w:rsidRPr="00AA4F50" w:rsidRDefault="00AA4F50" w:rsidP="00AA4F50">
      <w:pPr>
        <w:numPr>
          <w:ilvl w:val="0"/>
          <w:numId w:val="30"/>
        </w:numPr>
      </w:pPr>
      <w:r w:rsidRPr="00AA4F50">
        <w:rPr>
          <w:b/>
          <w:bCs/>
        </w:rPr>
        <w:t>문제해결 사례</w:t>
      </w:r>
    </w:p>
    <w:p w14:paraId="56969949" w14:textId="77777777" w:rsidR="00AA4F50" w:rsidRPr="00AA4F50" w:rsidRDefault="00AA4F50" w:rsidP="00AA4F50">
      <w:pPr>
        <w:numPr>
          <w:ilvl w:val="1"/>
          <w:numId w:val="30"/>
        </w:numPr>
      </w:pPr>
      <w:r w:rsidRPr="00AA4F50">
        <w:t>방화벽 룰 중복 및 잘못된 ACL(Access Control List)로 인해 일정 네트워크 구간에서 패킷 드롭 발생</w:t>
      </w:r>
    </w:p>
    <w:p w14:paraId="6A835CF5" w14:textId="77777777" w:rsidR="00AA4F50" w:rsidRPr="00AA4F50" w:rsidRDefault="00AA4F50" w:rsidP="00AA4F50">
      <w:pPr>
        <w:numPr>
          <w:ilvl w:val="1"/>
          <w:numId w:val="30"/>
        </w:numPr>
      </w:pPr>
      <w:r w:rsidRPr="00AA4F50">
        <w:rPr>
          <w:b/>
          <w:bCs/>
        </w:rPr>
        <w:t>Root Cause</w:t>
      </w:r>
      <w:r w:rsidRPr="00AA4F50">
        <w:t>: 정책이 수작업으로 관리되다 보니 특정 포트가 여러 룰에 겹쳐서 적용됨</w:t>
      </w:r>
    </w:p>
    <w:p w14:paraId="4C92223B" w14:textId="77777777" w:rsidR="00AA4F50" w:rsidRPr="00AA4F50" w:rsidRDefault="00AA4F50" w:rsidP="00AA4F50">
      <w:pPr>
        <w:numPr>
          <w:ilvl w:val="1"/>
          <w:numId w:val="30"/>
        </w:numPr>
      </w:pPr>
      <w:r w:rsidRPr="00AA4F50">
        <w:rPr>
          <w:b/>
          <w:bCs/>
        </w:rPr>
        <w:t>해결</w:t>
      </w:r>
      <w:r w:rsidRPr="00AA4F50">
        <w:t>: 룰 정리와 버전 관리 스크립트(Shell)로 자동화 → 중복 정책 30% 제거, 트래픽 흐름 안정화</w:t>
      </w:r>
    </w:p>
    <w:p w14:paraId="1D381B9C" w14:textId="77777777" w:rsidR="00AA4F50" w:rsidRPr="00AA4F50" w:rsidRDefault="00AA4F50" w:rsidP="00AA4F50">
      <w:r w:rsidRPr="00AA4F50">
        <w:pict w14:anchorId="27F535E3">
          <v:rect id="_x0000_i1264" style="width:0;height:1.5pt" o:hralign="center" o:hrstd="t" o:hr="t" fillcolor="#a0a0a0" stroked="f"/>
        </w:pict>
      </w:r>
    </w:p>
    <w:p w14:paraId="0C87F1E9" w14:textId="77777777" w:rsidR="00AA4F50" w:rsidRPr="00AA4F50" w:rsidRDefault="00AA4F50" w:rsidP="00AA4F50">
      <w:pPr>
        <w:rPr>
          <w:b/>
          <w:bCs/>
        </w:rPr>
      </w:pPr>
      <w:r w:rsidRPr="00AA4F50">
        <w:rPr>
          <w:b/>
          <w:bCs/>
        </w:rPr>
        <w:t>2) ㈜</w:t>
      </w:r>
      <w:proofErr w:type="spellStart"/>
      <w:r w:rsidRPr="00AA4F50">
        <w:rPr>
          <w:b/>
          <w:bCs/>
        </w:rPr>
        <w:t>메타넷엠플랫폼</w:t>
      </w:r>
      <w:proofErr w:type="spellEnd"/>
      <w:r w:rsidRPr="00AA4F50">
        <w:rPr>
          <w:b/>
          <w:bCs/>
        </w:rPr>
        <w:t xml:space="preserve"> | 인프라·시스템 엔지니어</w:t>
      </w:r>
    </w:p>
    <w:p w14:paraId="56584100" w14:textId="77777777" w:rsidR="00AA4F50" w:rsidRPr="00AA4F50" w:rsidRDefault="00AA4F50" w:rsidP="00AA4F50">
      <w:r w:rsidRPr="00AA4F50">
        <w:rPr>
          <w:i/>
          <w:iCs/>
        </w:rPr>
        <w:lastRenderedPageBreak/>
        <w:t>(2019.12 ~ 2021.08)</w:t>
      </w:r>
    </w:p>
    <w:p w14:paraId="12C2702C" w14:textId="77777777" w:rsidR="00AA4F50" w:rsidRPr="00AA4F50" w:rsidRDefault="00AA4F50" w:rsidP="00AA4F50">
      <w:pPr>
        <w:numPr>
          <w:ilvl w:val="0"/>
          <w:numId w:val="31"/>
        </w:numPr>
      </w:pPr>
      <w:r w:rsidRPr="00AA4F50">
        <w:rPr>
          <w:b/>
          <w:bCs/>
        </w:rPr>
        <w:t>대규모 콜센터 재택근무(약 1,000명 규모) 환경 구축</w:t>
      </w:r>
    </w:p>
    <w:p w14:paraId="4856134A" w14:textId="77777777" w:rsidR="00AA4F50" w:rsidRPr="00AA4F50" w:rsidRDefault="00AA4F50" w:rsidP="00AA4F50">
      <w:pPr>
        <w:numPr>
          <w:ilvl w:val="1"/>
          <w:numId w:val="31"/>
        </w:numPr>
      </w:pPr>
      <w:proofErr w:type="spellStart"/>
      <w:r w:rsidRPr="00AA4F50">
        <w:t>Fortigate</w:t>
      </w:r>
      <w:proofErr w:type="spellEnd"/>
      <w:r w:rsidRPr="00AA4F50">
        <w:t xml:space="preserve"> SSL VPN, Ansible 등을 활용해 임직원 PC에 자동으로 VPN 에이전트를 배포, 접근 정책을 중앙에서 일괄 적용</w:t>
      </w:r>
    </w:p>
    <w:p w14:paraId="292EC66A" w14:textId="77777777" w:rsidR="00AA4F50" w:rsidRPr="00AA4F50" w:rsidRDefault="00AA4F50" w:rsidP="00AA4F50">
      <w:pPr>
        <w:numPr>
          <w:ilvl w:val="1"/>
          <w:numId w:val="31"/>
        </w:numPr>
      </w:pPr>
      <w:r w:rsidRPr="00AA4F50">
        <w:t>NAC(Network Access Control) 솔루션과 연동해 사용자 단말 상태를 지속 모니터링, 위험 단말은 격리</w:t>
      </w:r>
    </w:p>
    <w:p w14:paraId="027EA3C2" w14:textId="77777777" w:rsidR="00AA4F50" w:rsidRPr="00AA4F50" w:rsidRDefault="00AA4F50" w:rsidP="00AA4F50">
      <w:pPr>
        <w:numPr>
          <w:ilvl w:val="0"/>
          <w:numId w:val="31"/>
        </w:numPr>
      </w:pPr>
      <w:proofErr w:type="spellStart"/>
      <w:r w:rsidRPr="00AA4F50">
        <w:rPr>
          <w:b/>
          <w:bCs/>
        </w:rPr>
        <w:t>엔드포인트</w:t>
      </w:r>
      <w:proofErr w:type="spellEnd"/>
      <w:r w:rsidRPr="00AA4F50">
        <w:rPr>
          <w:b/>
          <w:bCs/>
        </w:rPr>
        <w:t xml:space="preserve"> 보안·장애 대응</w:t>
      </w:r>
    </w:p>
    <w:p w14:paraId="4F5CF562" w14:textId="77777777" w:rsidR="00AA4F50" w:rsidRPr="00AA4F50" w:rsidRDefault="00AA4F50" w:rsidP="00AA4F50">
      <w:pPr>
        <w:numPr>
          <w:ilvl w:val="1"/>
          <w:numId w:val="31"/>
        </w:numPr>
      </w:pPr>
      <w:r w:rsidRPr="00AA4F50">
        <w:t>SSL VPN 클라이언트가 오래된 백신(V3, TrendMicro 등)과 충돌을 일으키는 이슈 다수 발생</w:t>
      </w:r>
    </w:p>
    <w:p w14:paraId="3C3E9B61" w14:textId="77777777" w:rsidR="00AA4F50" w:rsidRPr="00AA4F50" w:rsidRDefault="00AA4F50" w:rsidP="00AA4F50">
      <w:pPr>
        <w:numPr>
          <w:ilvl w:val="1"/>
          <w:numId w:val="31"/>
        </w:numPr>
      </w:pPr>
      <w:r w:rsidRPr="00AA4F50">
        <w:rPr>
          <w:b/>
          <w:bCs/>
        </w:rPr>
        <w:t>Root Cause</w:t>
      </w:r>
      <w:r w:rsidRPr="00AA4F50">
        <w:t>: 백신 엔진 업데이트 시 VPN 터널링이 일시적으로 차단되는 충돌</w:t>
      </w:r>
    </w:p>
    <w:p w14:paraId="48DB9C7F" w14:textId="77777777" w:rsidR="00AA4F50" w:rsidRPr="00AA4F50" w:rsidRDefault="00AA4F50" w:rsidP="00AA4F50">
      <w:pPr>
        <w:numPr>
          <w:ilvl w:val="1"/>
          <w:numId w:val="31"/>
        </w:numPr>
      </w:pPr>
      <w:r w:rsidRPr="00AA4F50">
        <w:rPr>
          <w:b/>
          <w:bCs/>
        </w:rPr>
        <w:t>해결</w:t>
      </w:r>
      <w:r w:rsidRPr="00AA4F50">
        <w:t xml:space="preserve">: VPN·백신 간 예외 정책을 재설정, 관련 </w:t>
      </w:r>
      <w:proofErr w:type="spellStart"/>
      <w:r w:rsidRPr="00AA4F50">
        <w:t>설정값을</w:t>
      </w:r>
      <w:proofErr w:type="spellEnd"/>
      <w:r w:rsidRPr="00AA4F50">
        <w:t xml:space="preserve"> Ansible </w:t>
      </w:r>
      <w:proofErr w:type="spellStart"/>
      <w:r w:rsidRPr="00AA4F50">
        <w:t>플레이북으로</w:t>
      </w:r>
      <w:proofErr w:type="spellEnd"/>
      <w:r w:rsidRPr="00AA4F50">
        <w:t xml:space="preserve"> 자동화 배포 → 장애 문의 건수 월 40% 감소</w:t>
      </w:r>
    </w:p>
    <w:p w14:paraId="2C0FA02F" w14:textId="77777777" w:rsidR="00AA4F50" w:rsidRPr="00AA4F50" w:rsidRDefault="00AA4F50" w:rsidP="00AA4F50">
      <w:pPr>
        <w:numPr>
          <w:ilvl w:val="0"/>
          <w:numId w:val="31"/>
        </w:numPr>
      </w:pPr>
      <w:r w:rsidRPr="00AA4F50">
        <w:rPr>
          <w:b/>
          <w:bCs/>
        </w:rPr>
        <w:t>네트워크 자동화</w:t>
      </w:r>
    </w:p>
    <w:p w14:paraId="6E810210" w14:textId="77777777" w:rsidR="00AA4F50" w:rsidRPr="00AA4F50" w:rsidRDefault="00AA4F50" w:rsidP="00AA4F50">
      <w:pPr>
        <w:numPr>
          <w:ilvl w:val="1"/>
          <w:numId w:val="31"/>
        </w:numPr>
      </w:pPr>
      <w:r w:rsidRPr="00AA4F50">
        <w:t>Python 기반 Cisco 스위치 자동 점검 스크립트 작성: VLAN·포트 상태·Ping 테스트 등을 주기적으로 실행, 결과를 Slack으로 알림</w:t>
      </w:r>
    </w:p>
    <w:p w14:paraId="66391B98" w14:textId="77777777" w:rsidR="00AA4F50" w:rsidRPr="00AA4F50" w:rsidRDefault="00AA4F50" w:rsidP="00AA4F50">
      <w:pPr>
        <w:numPr>
          <w:ilvl w:val="1"/>
          <w:numId w:val="31"/>
        </w:numPr>
      </w:pPr>
      <w:r w:rsidRPr="00AA4F50">
        <w:t>점검 시간 주당 8시간 → 2시간 이하로 단축</w:t>
      </w:r>
    </w:p>
    <w:p w14:paraId="37E472C2" w14:textId="77777777" w:rsidR="00AA4F50" w:rsidRPr="00AA4F50" w:rsidRDefault="00AA4F50" w:rsidP="00AA4F50">
      <w:r w:rsidRPr="00AA4F50">
        <w:pict w14:anchorId="05211471">
          <v:rect id="_x0000_i1265" style="width:0;height:1.5pt" o:hralign="center" o:hrstd="t" o:hr="t" fillcolor="#a0a0a0" stroked="f"/>
        </w:pict>
      </w:r>
    </w:p>
    <w:p w14:paraId="52133C77" w14:textId="77777777" w:rsidR="00AA4F50" w:rsidRPr="00AA4F50" w:rsidRDefault="00AA4F50" w:rsidP="00AA4F50">
      <w:pPr>
        <w:rPr>
          <w:b/>
          <w:bCs/>
        </w:rPr>
      </w:pPr>
      <w:r w:rsidRPr="00AA4F50">
        <w:rPr>
          <w:b/>
          <w:bCs/>
        </w:rPr>
        <w:t>3) ㈜조인트리 | 인프라·시스템 엔지니어</w:t>
      </w:r>
    </w:p>
    <w:p w14:paraId="47037FB7" w14:textId="77777777" w:rsidR="00AA4F50" w:rsidRPr="00AA4F50" w:rsidRDefault="00AA4F50" w:rsidP="00AA4F50">
      <w:r w:rsidRPr="00AA4F50">
        <w:rPr>
          <w:i/>
          <w:iCs/>
        </w:rPr>
        <w:t>(2021.09 ~ 2022.04)</w:t>
      </w:r>
    </w:p>
    <w:p w14:paraId="6C476B31" w14:textId="77777777" w:rsidR="00AA4F50" w:rsidRPr="00AA4F50" w:rsidRDefault="00AA4F50" w:rsidP="00AA4F50">
      <w:pPr>
        <w:numPr>
          <w:ilvl w:val="0"/>
          <w:numId w:val="32"/>
        </w:numPr>
      </w:pPr>
      <w:r w:rsidRPr="00AA4F50">
        <w:rPr>
          <w:b/>
          <w:bCs/>
        </w:rPr>
        <w:t>국민대학교 차세대 정보시스템 인프라 구축</w:t>
      </w:r>
    </w:p>
    <w:p w14:paraId="0AE81D3B" w14:textId="77777777" w:rsidR="00AA4F50" w:rsidRPr="00AA4F50" w:rsidRDefault="00AA4F50" w:rsidP="00AA4F50">
      <w:pPr>
        <w:numPr>
          <w:ilvl w:val="1"/>
          <w:numId w:val="32"/>
        </w:numPr>
      </w:pPr>
      <w:proofErr w:type="spellStart"/>
      <w:r w:rsidRPr="00AA4F50">
        <w:t>Fortigate</w:t>
      </w:r>
      <w:proofErr w:type="spellEnd"/>
      <w:r w:rsidRPr="00AA4F50">
        <w:t xml:space="preserve"> UTM, VMware NSX-T 등 보안·가상화 솔루션으로 </w:t>
      </w:r>
      <w:r w:rsidRPr="00AA4F50">
        <w:rPr>
          <w:b/>
          <w:bCs/>
        </w:rPr>
        <w:t>세분화된 네트워크</w:t>
      </w:r>
      <w:r w:rsidRPr="00AA4F50">
        <w:t xml:space="preserve">와 </w:t>
      </w:r>
      <w:r w:rsidRPr="00AA4F50">
        <w:rPr>
          <w:b/>
          <w:bCs/>
        </w:rPr>
        <w:t>보안 정책</w:t>
      </w:r>
      <w:r w:rsidRPr="00AA4F50">
        <w:t xml:space="preserve"> 구현</w:t>
      </w:r>
    </w:p>
    <w:p w14:paraId="05B61F9A" w14:textId="77777777" w:rsidR="00AA4F50" w:rsidRPr="00AA4F50" w:rsidRDefault="00AA4F50" w:rsidP="00AA4F50">
      <w:pPr>
        <w:numPr>
          <w:ilvl w:val="1"/>
          <w:numId w:val="32"/>
        </w:numPr>
      </w:pPr>
      <w:r w:rsidRPr="00AA4F50">
        <w:t>물리 서버·스토리지 약 100대, 가상머신 약 200대를 통합 모니터링 및 성능 최적화</w:t>
      </w:r>
    </w:p>
    <w:p w14:paraId="36E70F24" w14:textId="77777777" w:rsidR="00AA4F50" w:rsidRPr="00AA4F50" w:rsidRDefault="00AA4F50" w:rsidP="00AA4F50">
      <w:pPr>
        <w:numPr>
          <w:ilvl w:val="0"/>
          <w:numId w:val="32"/>
        </w:numPr>
      </w:pPr>
      <w:r w:rsidRPr="00AA4F50">
        <w:rPr>
          <w:b/>
          <w:bCs/>
        </w:rPr>
        <w:t>보안 정책 유지보수</w:t>
      </w:r>
    </w:p>
    <w:p w14:paraId="593CBAC2" w14:textId="77777777" w:rsidR="00AA4F50" w:rsidRPr="00AA4F50" w:rsidRDefault="00AA4F50" w:rsidP="00AA4F50">
      <w:pPr>
        <w:numPr>
          <w:ilvl w:val="1"/>
          <w:numId w:val="32"/>
        </w:numPr>
      </w:pPr>
      <w:r w:rsidRPr="00AA4F50">
        <w:t>주기적으로 UTM 로그를 분석해 악성 IP 차단 리스트를 업데이트하고, NSX-T 미세분할(Micro-segmentation) 정책을 개선</w:t>
      </w:r>
    </w:p>
    <w:p w14:paraId="09D586C9" w14:textId="77777777" w:rsidR="00AA4F50" w:rsidRPr="00AA4F50" w:rsidRDefault="00AA4F50" w:rsidP="00AA4F50">
      <w:r w:rsidRPr="00AA4F50">
        <w:lastRenderedPageBreak/>
        <w:pict w14:anchorId="6119F7C2">
          <v:rect id="_x0000_i1266" style="width:0;height:1.5pt" o:hralign="center" o:hrstd="t" o:hr="t" fillcolor="#a0a0a0" stroked="f"/>
        </w:pict>
      </w:r>
    </w:p>
    <w:p w14:paraId="5FA08C7B" w14:textId="77777777" w:rsidR="00AA4F50" w:rsidRPr="00AA4F50" w:rsidRDefault="00AA4F50" w:rsidP="00AA4F50">
      <w:pPr>
        <w:rPr>
          <w:b/>
          <w:bCs/>
        </w:rPr>
      </w:pPr>
      <w:r w:rsidRPr="00AA4F50">
        <w:rPr>
          <w:b/>
          <w:bCs/>
        </w:rPr>
        <w:t>4) ㈜</w:t>
      </w:r>
      <w:proofErr w:type="spellStart"/>
      <w:r w:rsidRPr="00AA4F50">
        <w:rPr>
          <w:b/>
          <w:bCs/>
        </w:rPr>
        <w:t>펀엔씨</w:t>
      </w:r>
      <w:proofErr w:type="spellEnd"/>
      <w:r w:rsidRPr="00AA4F50">
        <w:rPr>
          <w:b/>
          <w:bCs/>
        </w:rPr>
        <w:t xml:space="preserve"> | DevOps 엔지니어</w:t>
      </w:r>
    </w:p>
    <w:p w14:paraId="2D3A451E" w14:textId="77777777" w:rsidR="00AA4F50" w:rsidRPr="00AA4F50" w:rsidRDefault="00AA4F50" w:rsidP="00AA4F50">
      <w:r w:rsidRPr="00AA4F50">
        <w:rPr>
          <w:i/>
          <w:iCs/>
        </w:rPr>
        <w:t>(2022.05 ~ 2022.07)</w:t>
      </w:r>
    </w:p>
    <w:p w14:paraId="2F7A6219" w14:textId="77777777" w:rsidR="00AA4F50" w:rsidRPr="00AA4F50" w:rsidRDefault="00AA4F50" w:rsidP="00AA4F50">
      <w:pPr>
        <w:numPr>
          <w:ilvl w:val="0"/>
          <w:numId w:val="33"/>
        </w:numPr>
      </w:pPr>
      <w:r w:rsidRPr="00AA4F50">
        <w:rPr>
          <w:b/>
          <w:bCs/>
        </w:rPr>
        <w:t>AWS 기반 클라우드 운영</w:t>
      </w:r>
    </w:p>
    <w:p w14:paraId="05121687" w14:textId="77777777" w:rsidR="00AA4F50" w:rsidRPr="00AA4F50" w:rsidRDefault="00AA4F50" w:rsidP="00AA4F50">
      <w:pPr>
        <w:numPr>
          <w:ilvl w:val="1"/>
          <w:numId w:val="33"/>
        </w:numPr>
      </w:pPr>
      <w:r w:rsidRPr="00AA4F50">
        <w:t>EC2, Auto Scaling, Route 53, S3 등을 활용, 서버 배포·확장 자동화</w:t>
      </w:r>
    </w:p>
    <w:p w14:paraId="21F6EA6C" w14:textId="77777777" w:rsidR="00AA4F50" w:rsidRPr="00AA4F50" w:rsidRDefault="00AA4F50" w:rsidP="00AA4F50">
      <w:pPr>
        <w:numPr>
          <w:ilvl w:val="1"/>
          <w:numId w:val="33"/>
        </w:numPr>
      </w:pPr>
      <w:r w:rsidRPr="00AA4F50">
        <w:t>Kubernetes 마이그레이션 사전 검토: 컨테이너 보안 정책 및 Pod 보안 컨텍스트 설정 준비</w:t>
      </w:r>
    </w:p>
    <w:p w14:paraId="188BFF9D" w14:textId="77777777" w:rsidR="00AA4F50" w:rsidRPr="00AA4F50" w:rsidRDefault="00AA4F50" w:rsidP="00AA4F50">
      <w:pPr>
        <w:numPr>
          <w:ilvl w:val="0"/>
          <w:numId w:val="33"/>
        </w:numPr>
      </w:pPr>
      <w:r w:rsidRPr="00AA4F50">
        <w:rPr>
          <w:b/>
          <w:bCs/>
        </w:rPr>
        <w:t>백업·복구 자동화</w:t>
      </w:r>
    </w:p>
    <w:p w14:paraId="4DD9DD5C" w14:textId="77777777" w:rsidR="00AA4F50" w:rsidRPr="00AA4F50" w:rsidRDefault="00AA4F50" w:rsidP="00AA4F50">
      <w:pPr>
        <w:numPr>
          <w:ilvl w:val="1"/>
          <w:numId w:val="33"/>
        </w:numPr>
      </w:pPr>
      <w:r w:rsidRPr="00AA4F50">
        <w:t>Shell/Python 스크립트로 주기적인 스냅샷·백업 실시, 특정 이벤트 발생 시 Slack 알람 전송</w:t>
      </w:r>
    </w:p>
    <w:p w14:paraId="3A0DFC85" w14:textId="77777777" w:rsidR="00AA4F50" w:rsidRPr="00AA4F50" w:rsidRDefault="00AA4F50" w:rsidP="00AA4F50">
      <w:r w:rsidRPr="00AA4F50">
        <w:pict w14:anchorId="3C42BCF8">
          <v:rect id="_x0000_i1267" style="width:0;height:1.5pt" o:hralign="center" o:hrstd="t" o:hr="t" fillcolor="#a0a0a0" stroked="f"/>
        </w:pict>
      </w:r>
    </w:p>
    <w:p w14:paraId="459D5BF3" w14:textId="77777777" w:rsidR="00AA4F50" w:rsidRPr="00AA4F50" w:rsidRDefault="00AA4F50" w:rsidP="00AA4F50">
      <w:pPr>
        <w:rPr>
          <w:b/>
          <w:bCs/>
        </w:rPr>
      </w:pPr>
      <w:r w:rsidRPr="00AA4F50">
        <w:rPr>
          <w:b/>
          <w:bCs/>
        </w:rPr>
        <w:t>5) ㈜</w:t>
      </w:r>
      <w:proofErr w:type="spellStart"/>
      <w:r w:rsidRPr="00AA4F50">
        <w:rPr>
          <w:b/>
          <w:bCs/>
        </w:rPr>
        <w:t>콴텍투자일임</w:t>
      </w:r>
      <w:proofErr w:type="spellEnd"/>
      <w:r w:rsidRPr="00AA4F50">
        <w:rPr>
          <w:b/>
          <w:bCs/>
        </w:rPr>
        <w:t xml:space="preserve"> | 인프라·정보보호팀 인프라 엔지니어</w:t>
      </w:r>
    </w:p>
    <w:p w14:paraId="40DD46C1" w14:textId="77777777" w:rsidR="00AA4F50" w:rsidRPr="00AA4F50" w:rsidRDefault="00AA4F50" w:rsidP="00AA4F50">
      <w:r w:rsidRPr="00AA4F50">
        <w:rPr>
          <w:i/>
          <w:iCs/>
        </w:rPr>
        <w:t>(2022.08 ~ 2024.03)</w:t>
      </w:r>
    </w:p>
    <w:p w14:paraId="03F02CEA" w14:textId="77777777" w:rsidR="00AA4F50" w:rsidRPr="00AA4F50" w:rsidRDefault="00AA4F50" w:rsidP="00AA4F50">
      <w:pPr>
        <w:numPr>
          <w:ilvl w:val="0"/>
          <w:numId w:val="34"/>
        </w:numPr>
      </w:pPr>
      <w:r w:rsidRPr="00AA4F50">
        <w:rPr>
          <w:b/>
          <w:bCs/>
        </w:rPr>
        <w:t>금융 인프라 운영 &amp; 보안 규제 준수</w:t>
      </w:r>
    </w:p>
    <w:p w14:paraId="2FF7B578" w14:textId="77777777" w:rsidR="00AA4F50" w:rsidRPr="00AA4F50" w:rsidRDefault="00AA4F50" w:rsidP="00AA4F50">
      <w:pPr>
        <w:numPr>
          <w:ilvl w:val="1"/>
          <w:numId w:val="34"/>
        </w:numPr>
      </w:pPr>
      <w:r w:rsidRPr="00AA4F50">
        <w:t>금융보안데이터센터(FSDC) 내 서버·네트워크 약 150대를 형상관리, AI 기반 투자 앱 장애 모니터링</w:t>
      </w:r>
    </w:p>
    <w:p w14:paraId="4CF999BB" w14:textId="77777777" w:rsidR="00AA4F50" w:rsidRPr="00AA4F50" w:rsidRDefault="00AA4F50" w:rsidP="00AA4F50">
      <w:pPr>
        <w:numPr>
          <w:ilvl w:val="1"/>
          <w:numId w:val="34"/>
        </w:numPr>
      </w:pPr>
      <w:r w:rsidRPr="00AA4F50">
        <w:t xml:space="preserve">금융감독원 감사 대비를 위해 개인정보 DB 접근로그, DLP 정책, </w:t>
      </w:r>
      <w:proofErr w:type="spellStart"/>
      <w:r w:rsidRPr="00AA4F50">
        <w:t>망분리</w:t>
      </w:r>
      <w:proofErr w:type="spellEnd"/>
      <w:r w:rsidRPr="00AA4F50">
        <w:t xml:space="preserve"> 상태 등을 정기 점검</w:t>
      </w:r>
    </w:p>
    <w:p w14:paraId="1E8B6C4F" w14:textId="77777777" w:rsidR="00AA4F50" w:rsidRPr="00AA4F50" w:rsidRDefault="00AA4F50" w:rsidP="00AA4F50">
      <w:pPr>
        <w:numPr>
          <w:ilvl w:val="0"/>
          <w:numId w:val="34"/>
        </w:numPr>
      </w:pPr>
      <w:r w:rsidRPr="00AA4F50">
        <w:rPr>
          <w:b/>
          <w:bCs/>
        </w:rPr>
        <w:t>PB 플랫폼 구축</w:t>
      </w:r>
    </w:p>
    <w:p w14:paraId="65C6D037" w14:textId="77777777" w:rsidR="00AA4F50" w:rsidRPr="00AA4F50" w:rsidRDefault="00AA4F50" w:rsidP="00AA4F50">
      <w:pPr>
        <w:numPr>
          <w:ilvl w:val="1"/>
          <w:numId w:val="34"/>
        </w:numPr>
      </w:pPr>
      <w:r w:rsidRPr="00AA4F50">
        <w:t xml:space="preserve">보안성과 가용성을 모두 충족하는 인프라 설계: POC를 통해 </w:t>
      </w:r>
      <w:proofErr w:type="spellStart"/>
      <w:r w:rsidRPr="00AA4F50">
        <w:t>Kubernetes·API</w:t>
      </w:r>
      <w:proofErr w:type="spellEnd"/>
      <w:r w:rsidRPr="00AA4F50">
        <w:t xml:space="preserve"> </w:t>
      </w:r>
      <w:proofErr w:type="spellStart"/>
      <w:r w:rsidRPr="00AA4F50">
        <w:t>Gateway·WAF</w:t>
      </w:r>
      <w:proofErr w:type="spellEnd"/>
      <w:r w:rsidRPr="00AA4F50">
        <w:t xml:space="preserve"> 등 성능·호환성 검사 후 적용</w:t>
      </w:r>
    </w:p>
    <w:p w14:paraId="172EACB1" w14:textId="77777777" w:rsidR="00AA4F50" w:rsidRPr="00AA4F50" w:rsidRDefault="00AA4F50" w:rsidP="00AA4F50">
      <w:pPr>
        <w:numPr>
          <w:ilvl w:val="0"/>
          <w:numId w:val="34"/>
        </w:numPr>
      </w:pPr>
      <w:r w:rsidRPr="00AA4F50">
        <w:rPr>
          <w:b/>
          <w:bCs/>
        </w:rPr>
        <w:t>문제해결 사례</w:t>
      </w:r>
    </w:p>
    <w:p w14:paraId="74A3CC8D" w14:textId="77777777" w:rsidR="00AA4F50" w:rsidRPr="00AA4F50" w:rsidRDefault="00AA4F50" w:rsidP="00AA4F50">
      <w:pPr>
        <w:numPr>
          <w:ilvl w:val="1"/>
          <w:numId w:val="34"/>
        </w:numPr>
      </w:pPr>
      <w:r w:rsidRPr="00AA4F50">
        <w:t>DB 접근제어 솔루션이 대량 거래 트래픽이 몰릴 때 성능 이슈 유발</w:t>
      </w:r>
    </w:p>
    <w:p w14:paraId="4AEB3DA6" w14:textId="77777777" w:rsidR="00AA4F50" w:rsidRPr="00AA4F50" w:rsidRDefault="00AA4F50" w:rsidP="00AA4F50">
      <w:pPr>
        <w:numPr>
          <w:ilvl w:val="1"/>
          <w:numId w:val="34"/>
        </w:numPr>
      </w:pPr>
      <w:r w:rsidRPr="00AA4F50">
        <w:rPr>
          <w:b/>
          <w:bCs/>
        </w:rPr>
        <w:t>Root Cause</w:t>
      </w:r>
      <w:r w:rsidRPr="00AA4F50">
        <w:t>: 실시간 모니터링 시 쿼리 로깅이 과도하게 발생</w:t>
      </w:r>
    </w:p>
    <w:p w14:paraId="3DA8F008" w14:textId="77777777" w:rsidR="00AA4F50" w:rsidRPr="00AA4F50" w:rsidRDefault="00AA4F50" w:rsidP="00AA4F50">
      <w:pPr>
        <w:numPr>
          <w:ilvl w:val="1"/>
          <w:numId w:val="34"/>
        </w:numPr>
      </w:pPr>
      <w:r w:rsidRPr="00AA4F50">
        <w:rPr>
          <w:b/>
          <w:bCs/>
        </w:rPr>
        <w:t>해결</w:t>
      </w:r>
      <w:r w:rsidRPr="00AA4F50">
        <w:t>: 모니터링 간격 및 필드 범위 재조정, 우선순위 정책 분리 → CPU 사용률 30% 감소, 처리 지연 개선</w:t>
      </w:r>
    </w:p>
    <w:p w14:paraId="150D3DDF" w14:textId="77777777" w:rsidR="00AA4F50" w:rsidRPr="00AA4F50" w:rsidRDefault="00AA4F50" w:rsidP="00AA4F50">
      <w:r w:rsidRPr="00AA4F50">
        <w:pict w14:anchorId="67585AB8">
          <v:rect id="_x0000_i1268" style="width:0;height:1.5pt" o:hralign="center" o:hrstd="t" o:hr="t" fillcolor="#a0a0a0" stroked="f"/>
        </w:pict>
      </w:r>
    </w:p>
    <w:p w14:paraId="380B5B1F" w14:textId="77777777" w:rsidR="00AA4F50" w:rsidRPr="00AA4F50" w:rsidRDefault="00AA4F50" w:rsidP="00AA4F50">
      <w:pPr>
        <w:rPr>
          <w:b/>
          <w:bCs/>
        </w:rPr>
      </w:pPr>
      <w:r w:rsidRPr="00AA4F50">
        <w:rPr>
          <w:b/>
          <w:bCs/>
        </w:rPr>
        <w:lastRenderedPageBreak/>
        <w:t>6) ㈜</w:t>
      </w:r>
      <w:proofErr w:type="spellStart"/>
      <w:r w:rsidRPr="00AA4F50">
        <w:rPr>
          <w:b/>
          <w:bCs/>
        </w:rPr>
        <w:t>가온누리정보시스템</w:t>
      </w:r>
      <w:proofErr w:type="spellEnd"/>
      <w:r w:rsidRPr="00AA4F50">
        <w:rPr>
          <w:b/>
          <w:bCs/>
        </w:rPr>
        <w:t xml:space="preserve"> | 인프라 엔지니어(프리랜서)</w:t>
      </w:r>
    </w:p>
    <w:p w14:paraId="26B37633" w14:textId="77777777" w:rsidR="00AA4F50" w:rsidRPr="00AA4F50" w:rsidRDefault="00AA4F50" w:rsidP="00AA4F50">
      <w:r w:rsidRPr="00AA4F50">
        <w:rPr>
          <w:i/>
          <w:iCs/>
        </w:rPr>
        <w:t>(2024.03 ~ 현재)</w:t>
      </w:r>
    </w:p>
    <w:p w14:paraId="4DCA565F" w14:textId="77777777" w:rsidR="00AA4F50" w:rsidRPr="00AA4F50" w:rsidRDefault="00AA4F50" w:rsidP="00AA4F50">
      <w:pPr>
        <w:numPr>
          <w:ilvl w:val="0"/>
          <w:numId w:val="35"/>
        </w:numPr>
      </w:pPr>
      <w:r w:rsidRPr="00AA4F50">
        <w:rPr>
          <w:b/>
          <w:bCs/>
        </w:rPr>
        <w:t>ATS(다자간매매체결회사) 보안 인프라 운영</w:t>
      </w:r>
    </w:p>
    <w:p w14:paraId="66605E2A" w14:textId="77777777" w:rsidR="00AA4F50" w:rsidRPr="00AA4F50" w:rsidRDefault="00AA4F50" w:rsidP="00AA4F50">
      <w:pPr>
        <w:numPr>
          <w:ilvl w:val="1"/>
          <w:numId w:val="35"/>
        </w:numPr>
      </w:pPr>
      <w:r w:rsidRPr="00AA4F50">
        <w:t xml:space="preserve">금융위원회 본인가 사전 준비: 시스템 이중화, </w:t>
      </w:r>
      <w:proofErr w:type="spellStart"/>
      <w:r w:rsidRPr="00AA4F50">
        <w:t>망연계</w:t>
      </w:r>
      <w:proofErr w:type="spellEnd"/>
      <w:r w:rsidRPr="00AA4F50">
        <w:t xml:space="preserve">, NAC 등을 통한 철저한 </w:t>
      </w:r>
      <w:proofErr w:type="spellStart"/>
      <w:r w:rsidRPr="00AA4F50">
        <w:t>망분리</w:t>
      </w:r>
      <w:proofErr w:type="spellEnd"/>
      <w:r w:rsidRPr="00AA4F50">
        <w:t>/보안 체계 구축</w:t>
      </w:r>
    </w:p>
    <w:p w14:paraId="1A09616E" w14:textId="77777777" w:rsidR="00AA4F50" w:rsidRPr="00AA4F50" w:rsidRDefault="00AA4F50" w:rsidP="00AA4F50">
      <w:pPr>
        <w:numPr>
          <w:ilvl w:val="1"/>
          <w:numId w:val="35"/>
        </w:numPr>
      </w:pPr>
      <w:r w:rsidRPr="00AA4F50">
        <w:t xml:space="preserve">DDoS, IPS, WAF, VPN 등 보안 솔루션을 통합 모니터링하여 </w:t>
      </w:r>
      <w:r w:rsidRPr="00AA4F50">
        <w:rPr>
          <w:b/>
          <w:bCs/>
        </w:rPr>
        <w:t>실시간 위협</w:t>
      </w:r>
      <w:r w:rsidRPr="00AA4F50">
        <w:t>에 대응</w:t>
      </w:r>
    </w:p>
    <w:p w14:paraId="74EB6936" w14:textId="77777777" w:rsidR="00AA4F50" w:rsidRPr="00AA4F50" w:rsidRDefault="00AA4F50" w:rsidP="00AA4F50">
      <w:pPr>
        <w:numPr>
          <w:ilvl w:val="0"/>
          <w:numId w:val="35"/>
        </w:numPr>
      </w:pPr>
      <w:r w:rsidRPr="00AA4F50">
        <w:rPr>
          <w:b/>
          <w:bCs/>
        </w:rPr>
        <w:t xml:space="preserve">거래소 </w:t>
      </w:r>
      <w:proofErr w:type="spellStart"/>
      <w:r w:rsidRPr="00AA4F50">
        <w:rPr>
          <w:b/>
          <w:bCs/>
        </w:rPr>
        <w:t>증권망</w:t>
      </w:r>
      <w:proofErr w:type="spellEnd"/>
      <w:r w:rsidRPr="00AA4F50">
        <w:rPr>
          <w:b/>
          <w:bCs/>
        </w:rPr>
        <w:t xml:space="preserve"> 방화벽 자동화</w:t>
      </w:r>
    </w:p>
    <w:p w14:paraId="06303BED" w14:textId="77777777" w:rsidR="00AA4F50" w:rsidRPr="00AA4F50" w:rsidRDefault="00AA4F50" w:rsidP="00AA4F50">
      <w:pPr>
        <w:numPr>
          <w:ilvl w:val="1"/>
          <w:numId w:val="35"/>
        </w:numPr>
      </w:pPr>
      <w:r w:rsidRPr="00AA4F50">
        <w:rPr>
          <w:b/>
          <w:bCs/>
        </w:rPr>
        <w:t>Python 스크립트</w:t>
      </w:r>
      <w:r w:rsidRPr="00AA4F50">
        <w:t>로 100개 이상의 방화벽 정책(ACL, NAT 룰 등)을 자동 등록</w:t>
      </w:r>
    </w:p>
    <w:p w14:paraId="03779797" w14:textId="77777777" w:rsidR="00AA4F50" w:rsidRPr="00AA4F50" w:rsidRDefault="00AA4F50" w:rsidP="00AA4F50">
      <w:pPr>
        <w:numPr>
          <w:ilvl w:val="1"/>
          <w:numId w:val="35"/>
        </w:numPr>
      </w:pPr>
      <w:r w:rsidRPr="00AA4F50">
        <w:t xml:space="preserve">CSV 형식으로 룰 정보를 입력하면 REST API 또는 CLI를 통해 일괄 반영 → </w:t>
      </w:r>
      <w:r w:rsidRPr="00AA4F50">
        <w:rPr>
          <w:b/>
          <w:bCs/>
        </w:rPr>
        <w:t>정책 반영 시간 50% 단축</w:t>
      </w:r>
      <w:r w:rsidRPr="00AA4F50">
        <w:t>, 인적 오류 최소화</w:t>
      </w:r>
    </w:p>
    <w:p w14:paraId="1DFF40F1" w14:textId="77777777" w:rsidR="00AA4F50" w:rsidRPr="00AA4F50" w:rsidRDefault="00AA4F50" w:rsidP="00AA4F50">
      <w:pPr>
        <w:numPr>
          <w:ilvl w:val="0"/>
          <w:numId w:val="35"/>
        </w:numPr>
      </w:pPr>
      <w:proofErr w:type="spellStart"/>
      <w:r w:rsidRPr="00AA4F50">
        <w:rPr>
          <w:b/>
          <w:bCs/>
        </w:rPr>
        <w:t>엔드포인트</w:t>
      </w:r>
      <w:proofErr w:type="spellEnd"/>
      <w:r w:rsidRPr="00AA4F50">
        <w:rPr>
          <w:b/>
          <w:bCs/>
        </w:rPr>
        <w:t xml:space="preserve"> 보안 체계 강화(EPP/CPP, DLP, APT, SSL Inspection, NAC)</w:t>
      </w:r>
    </w:p>
    <w:p w14:paraId="646B2328" w14:textId="77777777" w:rsidR="00AA4F50" w:rsidRPr="00AA4F50" w:rsidRDefault="00AA4F50" w:rsidP="00AA4F50">
      <w:pPr>
        <w:numPr>
          <w:ilvl w:val="1"/>
          <w:numId w:val="35"/>
        </w:numPr>
      </w:pPr>
      <w:r w:rsidRPr="00AA4F50">
        <w:t>EPP/CPP, DLP 에이전트 배포 시 일부 단말 성능 저하와 충돌 발생</w:t>
      </w:r>
    </w:p>
    <w:p w14:paraId="7D30ABEA" w14:textId="77777777" w:rsidR="00AA4F50" w:rsidRPr="00AA4F50" w:rsidRDefault="00AA4F50" w:rsidP="00AA4F50">
      <w:pPr>
        <w:numPr>
          <w:ilvl w:val="1"/>
          <w:numId w:val="35"/>
        </w:numPr>
      </w:pPr>
      <w:r w:rsidRPr="00AA4F50">
        <w:rPr>
          <w:b/>
          <w:bCs/>
        </w:rPr>
        <w:t>Root Cause</w:t>
      </w:r>
      <w:r w:rsidRPr="00AA4F50">
        <w:t>: 기존 악성 코드 검사 프로세스와 DLP 실시간 스캔이 중복 작동</w:t>
      </w:r>
    </w:p>
    <w:p w14:paraId="4F402FE9" w14:textId="77777777" w:rsidR="00AA4F50" w:rsidRPr="00AA4F50" w:rsidRDefault="00AA4F50" w:rsidP="00AA4F50">
      <w:pPr>
        <w:numPr>
          <w:ilvl w:val="1"/>
          <w:numId w:val="35"/>
        </w:numPr>
      </w:pPr>
      <w:r w:rsidRPr="00AA4F50">
        <w:rPr>
          <w:b/>
          <w:bCs/>
        </w:rPr>
        <w:t>해결</w:t>
      </w:r>
      <w:r w:rsidRPr="00AA4F50">
        <w:t>: 벤더 기술지원 및 내부 테스트를 통해 스캔 시점 분리, NAC 로그 기반 실시간 모니터링 및 알림 시스템 구축 → 사용자 불편도 크게 감소</w:t>
      </w:r>
    </w:p>
    <w:p w14:paraId="6C7AD9E1" w14:textId="77777777" w:rsidR="00AA4F50" w:rsidRPr="00AA4F50" w:rsidRDefault="00AA4F50" w:rsidP="00AA4F50">
      <w:r w:rsidRPr="00AA4F50">
        <w:pict w14:anchorId="439D42E0">
          <v:rect id="_x0000_i1269" style="width:0;height:1.5pt" o:hralign="center" o:hrstd="t" o:hr="t" fillcolor="#a0a0a0" stroked="f"/>
        </w:pict>
      </w:r>
    </w:p>
    <w:p w14:paraId="40057D95" w14:textId="77777777" w:rsidR="00AA4F50" w:rsidRPr="00AA4F50" w:rsidRDefault="00AA4F50" w:rsidP="00AA4F50">
      <w:pPr>
        <w:rPr>
          <w:b/>
          <w:bCs/>
        </w:rPr>
      </w:pPr>
      <w:r w:rsidRPr="00AA4F50">
        <w:rPr>
          <w:b/>
          <w:bCs/>
        </w:rPr>
        <w:t>주요 역량 요약</w:t>
      </w:r>
    </w:p>
    <w:p w14:paraId="2DAF85E3" w14:textId="77777777" w:rsidR="00AA4F50" w:rsidRPr="00AA4F50" w:rsidRDefault="00AA4F50" w:rsidP="00AA4F50">
      <w:pPr>
        <w:numPr>
          <w:ilvl w:val="0"/>
          <w:numId w:val="36"/>
        </w:numPr>
      </w:pPr>
      <w:proofErr w:type="spellStart"/>
      <w:r w:rsidRPr="00AA4F50">
        <w:rPr>
          <w:b/>
          <w:bCs/>
        </w:rPr>
        <w:t>엔드포인트</w:t>
      </w:r>
      <w:proofErr w:type="spellEnd"/>
      <w:r w:rsidRPr="00AA4F50">
        <w:rPr>
          <w:b/>
          <w:bCs/>
        </w:rPr>
        <w:t xml:space="preserve"> 보안솔루션 운영 (EDR, DLP, NAC 등)</w:t>
      </w:r>
    </w:p>
    <w:p w14:paraId="41B01741" w14:textId="77777777" w:rsidR="00AA4F50" w:rsidRPr="00AA4F50" w:rsidRDefault="00AA4F50" w:rsidP="00AA4F50">
      <w:pPr>
        <w:numPr>
          <w:ilvl w:val="1"/>
          <w:numId w:val="36"/>
        </w:numPr>
      </w:pPr>
      <w:r w:rsidRPr="00AA4F50">
        <w:t xml:space="preserve">대규모(1,000명 이상) 단말 환경에서 </w:t>
      </w:r>
      <w:r w:rsidRPr="00AA4F50">
        <w:rPr>
          <w:b/>
          <w:bCs/>
        </w:rPr>
        <w:t>설치·업데이트·정책 적용</w:t>
      </w:r>
      <w:r w:rsidRPr="00AA4F50">
        <w:t xml:space="preserve"> 및 </w:t>
      </w:r>
      <w:r w:rsidRPr="00AA4F50">
        <w:rPr>
          <w:b/>
          <w:bCs/>
        </w:rPr>
        <w:t>장애 대응</w:t>
      </w:r>
      <w:r w:rsidRPr="00AA4F50">
        <w:t xml:space="preserve"> 경험 풍부</w:t>
      </w:r>
    </w:p>
    <w:p w14:paraId="1B78DE86" w14:textId="77777777" w:rsidR="00AA4F50" w:rsidRPr="00AA4F50" w:rsidRDefault="00AA4F50" w:rsidP="00AA4F50">
      <w:pPr>
        <w:numPr>
          <w:ilvl w:val="1"/>
          <w:numId w:val="36"/>
        </w:numPr>
      </w:pPr>
      <w:r w:rsidRPr="00AA4F50">
        <w:t xml:space="preserve">백신/EDR과 VPN, NAC, DLP 간 충돌 사례를 </w:t>
      </w:r>
      <w:r w:rsidRPr="00AA4F50">
        <w:rPr>
          <w:b/>
          <w:bCs/>
        </w:rPr>
        <w:t>벤더 협업</w:t>
      </w:r>
      <w:r w:rsidRPr="00AA4F50">
        <w:t xml:space="preserve"> 및 </w:t>
      </w:r>
      <w:r w:rsidRPr="00AA4F50">
        <w:rPr>
          <w:b/>
          <w:bCs/>
        </w:rPr>
        <w:t>스크립트 자동화</w:t>
      </w:r>
      <w:r w:rsidRPr="00AA4F50">
        <w:t>로 개선</w:t>
      </w:r>
    </w:p>
    <w:p w14:paraId="06FD8038" w14:textId="77777777" w:rsidR="00AA4F50" w:rsidRPr="00AA4F50" w:rsidRDefault="00AA4F50" w:rsidP="00AA4F50">
      <w:pPr>
        <w:numPr>
          <w:ilvl w:val="0"/>
          <w:numId w:val="36"/>
        </w:numPr>
      </w:pPr>
      <w:r w:rsidRPr="00AA4F50">
        <w:rPr>
          <w:b/>
          <w:bCs/>
        </w:rPr>
        <w:t>보안시스템 자동화 &amp; API 활용</w:t>
      </w:r>
    </w:p>
    <w:p w14:paraId="462C8709" w14:textId="77777777" w:rsidR="00AA4F50" w:rsidRPr="00AA4F50" w:rsidRDefault="00AA4F50" w:rsidP="00AA4F50">
      <w:pPr>
        <w:numPr>
          <w:ilvl w:val="1"/>
          <w:numId w:val="36"/>
        </w:numPr>
      </w:pPr>
      <w:r w:rsidRPr="00AA4F50">
        <w:t xml:space="preserve">Python, Shell Script로 </w:t>
      </w:r>
      <w:r w:rsidRPr="00AA4F50">
        <w:rPr>
          <w:b/>
          <w:bCs/>
        </w:rPr>
        <w:t>방화벽 정책, NAC 설정</w:t>
      </w:r>
      <w:r w:rsidRPr="00AA4F50">
        <w:t xml:space="preserve"> 자동화</w:t>
      </w:r>
    </w:p>
    <w:p w14:paraId="354541EE" w14:textId="77777777" w:rsidR="00AA4F50" w:rsidRPr="00AA4F50" w:rsidRDefault="00AA4F50" w:rsidP="00AA4F50">
      <w:pPr>
        <w:numPr>
          <w:ilvl w:val="1"/>
          <w:numId w:val="36"/>
        </w:numPr>
      </w:pPr>
      <w:r w:rsidRPr="00AA4F50">
        <w:t>보안 솔루션(예: Fortinet, Palo Alto) API 연동으로 중복 업무 감소, 배포 속</w:t>
      </w:r>
      <w:r w:rsidRPr="00AA4F50">
        <w:lastRenderedPageBreak/>
        <w:t>도 단축</w:t>
      </w:r>
    </w:p>
    <w:p w14:paraId="3CFF2340" w14:textId="77777777" w:rsidR="00AA4F50" w:rsidRPr="00AA4F50" w:rsidRDefault="00AA4F50" w:rsidP="00AA4F50">
      <w:pPr>
        <w:numPr>
          <w:ilvl w:val="0"/>
          <w:numId w:val="36"/>
        </w:numPr>
      </w:pPr>
      <w:r w:rsidRPr="00AA4F50">
        <w:rPr>
          <w:b/>
          <w:bCs/>
        </w:rPr>
        <w:t xml:space="preserve">금융권 </w:t>
      </w:r>
      <w:proofErr w:type="spellStart"/>
      <w:r w:rsidRPr="00AA4F50">
        <w:rPr>
          <w:b/>
          <w:bCs/>
        </w:rPr>
        <w:t>망분리</w:t>
      </w:r>
      <w:proofErr w:type="spellEnd"/>
      <w:r w:rsidRPr="00AA4F50">
        <w:rPr>
          <w:b/>
          <w:bCs/>
        </w:rPr>
        <w:t>·컴플라이언스</w:t>
      </w:r>
    </w:p>
    <w:p w14:paraId="22F81549" w14:textId="77777777" w:rsidR="00AA4F50" w:rsidRPr="00AA4F50" w:rsidRDefault="00AA4F50" w:rsidP="00AA4F50">
      <w:pPr>
        <w:numPr>
          <w:ilvl w:val="1"/>
          <w:numId w:val="36"/>
        </w:numPr>
      </w:pPr>
      <w:r w:rsidRPr="00AA4F50">
        <w:t xml:space="preserve">FSDC, ATS 등 금융망에서 </w:t>
      </w:r>
      <w:proofErr w:type="spellStart"/>
      <w:r w:rsidRPr="00AA4F50">
        <w:rPr>
          <w:b/>
          <w:bCs/>
        </w:rPr>
        <w:t>망연계</w:t>
      </w:r>
      <w:proofErr w:type="spellEnd"/>
      <w:r w:rsidRPr="00AA4F50">
        <w:rPr>
          <w:b/>
          <w:bCs/>
        </w:rPr>
        <w:t>, DLP, AD 접근제어</w:t>
      </w:r>
      <w:r w:rsidRPr="00AA4F50">
        <w:t>를 실무 운영</w:t>
      </w:r>
    </w:p>
    <w:p w14:paraId="22554C7E" w14:textId="77777777" w:rsidR="00AA4F50" w:rsidRPr="00AA4F50" w:rsidRDefault="00AA4F50" w:rsidP="00AA4F50">
      <w:pPr>
        <w:numPr>
          <w:ilvl w:val="1"/>
          <w:numId w:val="36"/>
        </w:numPr>
      </w:pPr>
      <w:r w:rsidRPr="00AA4F50">
        <w:t>금융감독원·내부 감사 대응 자료 작성, 규제 사항 충족 절차 수립</w:t>
      </w:r>
    </w:p>
    <w:p w14:paraId="3D642F60" w14:textId="77777777" w:rsidR="00AA4F50" w:rsidRPr="00AA4F50" w:rsidRDefault="00AA4F50" w:rsidP="00AA4F50">
      <w:pPr>
        <w:numPr>
          <w:ilvl w:val="0"/>
          <w:numId w:val="36"/>
        </w:numPr>
      </w:pPr>
      <w:r w:rsidRPr="00AA4F50">
        <w:rPr>
          <w:b/>
          <w:bCs/>
        </w:rPr>
        <w:t>대규모 인프라 및 문제해결 프로세스</w:t>
      </w:r>
    </w:p>
    <w:p w14:paraId="477A5928" w14:textId="77777777" w:rsidR="00AA4F50" w:rsidRPr="00AA4F50" w:rsidRDefault="00AA4F50" w:rsidP="00AA4F50">
      <w:pPr>
        <w:numPr>
          <w:ilvl w:val="1"/>
          <w:numId w:val="36"/>
        </w:numPr>
      </w:pPr>
      <w:r w:rsidRPr="00AA4F50">
        <w:t>콜센터·금융투자사·교육기관 등 50</w:t>
      </w:r>
      <w:del w:id="0" w:author="Unknown">
        <w:r w:rsidRPr="00AA4F50">
          <w:delText>200+ 서버, 수백</w:delText>
        </w:r>
      </w:del>
      <w:r w:rsidRPr="00AA4F50">
        <w:t>수천 단말 관리</w:t>
      </w:r>
    </w:p>
    <w:p w14:paraId="3BBB20DC" w14:textId="77777777" w:rsidR="00AA4F50" w:rsidRPr="00AA4F50" w:rsidRDefault="00AA4F50" w:rsidP="00AA4F50">
      <w:pPr>
        <w:numPr>
          <w:ilvl w:val="1"/>
          <w:numId w:val="36"/>
        </w:numPr>
      </w:pPr>
      <w:r w:rsidRPr="00AA4F50">
        <w:rPr>
          <w:b/>
          <w:bCs/>
        </w:rPr>
        <w:t>루트 원인 분석(Root Cause Analysis)</w:t>
      </w:r>
      <w:r w:rsidRPr="00AA4F50">
        <w:t xml:space="preserve"> → </w:t>
      </w:r>
      <w:r w:rsidRPr="00AA4F50">
        <w:rPr>
          <w:b/>
          <w:bCs/>
        </w:rPr>
        <w:t>단계별 해결(정책 조정, 벤더 협업, 스크립트 배포)</w:t>
      </w:r>
      <w:r w:rsidRPr="00AA4F50">
        <w:t xml:space="preserve"> → </w:t>
      </w:r>
      <w:r w:rsidRPr="00AA4F50">
        <w:rPr>
          <w:b/>
          <w:bCs/>
        </w:rPr>
        <w:t>재발 방지</w:t>
      </w:r>
      <w:r w:rsidRPr="00AA4F50">
        <w:t xml:space="preserve"> 프로세스 확립</w:t>
      </w:r>
    </w:p>
    <w:p w14:paraId="14E85CC9" w14:textId="77777777" w:rsidR="00AA4F50" w:rsidRPr="00AA4F50" w:rsidRDefault="00AA4F50" w:rsidP="00AA4F50">
      <w:pPr>
        <w:numPr>
          <w:ilvl w:val="0"/>
          <w:numId w:val="36"/>
        </w:numPr>
      </w:pPr>
      <w:r w:rsidRPr="00AA4F50">
        <w:rPr>
          <w:b/>
          <w:bCs/>
        </w:rPr>
        <w:t>클라우드/DevOps &amp; 하이브리드 환경</w:t>
      </w:r>
    </w:p>
    <w:p w14:paraId="313C3BB9" w14:textId="77777777" w:rsidR="00AA4F50" w:rsidRPr="00AA4F50" w:rsidRDefault="00AA4F50" w:rsidP="00AA4F50">
      <w:pPr>
        <w:numPr>
          <w:ilvl w:val="1"/>
          <w:numId w:val="36"/>
        </w:numPr>
      </w:pPr>
      <w:r w:rsidRPr="00AA4F50">
        <w:t>AWS 기반 서버 자동화, Kubernetes, Docker 등 컨테이너 환경 기초 운영</w:t>
      </w:r>
    </w:p>
    <w:p w14:paraId="6ECC0497" w14:textId="77777777" w:rsidR="00AA4F50" w:rsidRPr="00AA4F50" w:rsidRDefault="00AA4F50" w:rsidP="00AA4F50">
      <w:pPr>
        <w:numPr>
          <w:ilvl w:val="1"/>
          <w:numId w:val="36"/>
        </w:numPr>
      </w:pPr>
      <w:r w:rsidRPr="00AA4F50">
        <w:t>Ansible, Jenkins 등 CI/CD 파이프라인 일부 구성 경험</w:t>
      </w:r>
    </w:p>
    <w:p w14:paraId="23D913A3" w14:textId="77777777" w:rsidR="00AA4F50" w:rsidRPr="00AA4F50" w:rsidRDefault="00AA4F50" w:rsidP="00AA4F50">
      <w:r w:rsidRPr="00AA4F50">
        <w:pict w14:anchorId="031B52C9">
          <v:rect id="_x0000_i1270" style="width:0;height:1.5pt" o:hralign="center" o:hrstd="t" o:hr="t" fillcolor="#a0a0a0" stroked="f"/>
        </w:pict>
      </w:r>
    </w:p>
    <w:p w14:paraId="59D31494" w14:textId="77777777" w:rsidR="00AA4F50" w:rsidRPr="00AA4F50" w:rsidRDefault="00AA4F50" w:rsidP="00AA4F50">
      <w:pPr>
        <w:rPr>
          <w:b/>
          <w:bCs/>
        </w:rPr>
      </w:pPr>
      <w:r w:rsidRPr="00AA4F50">
        <w:rPr>
          <w:b/>
          <w:bCs/>
        </w:rPr>
        <w:t>토스증권 지원동기 및 포부</w:t>
      </w:r>
    </w:p>
    <w:p w14:paraId="11C94CBB" w14:textId="7907A32A" w:rsidR="00AA4F50" w:rsidRPr="00AA4F50" w:rsidRDefault="00AA4F50" w:rsidP="00AA4F50">
      <w:r w:rsidRPr="00AA4F50">
        <w:t xml:space="preserve">저는 금융업계에서 </w:t>
      </w:r>
      <w:proofErr w:type="spellStart"/>
      <w:r w:rsidRPr="00AA4F50">
        <w:t>엔드포인트</w:t>
      </w:r>
      <w:proofErr w:type="spellEnd"/>
      <w:r w:rsidRPr="00AA4F50">
        <w:t xml:space="preserve"> 보안솔루션(AV, EDR, DLP, NAC) </w:t>
      </w:r>
      <w:r w:rsidRPr="00AA4F50">
        <w:rPr>
          <w:b/>
          <w:bCs/>
        </w:rPr>
        <w:t>망분리</w:t>
      </w:r>
      <w:r w:rsidRPr="00AA4F50">
        <w:t xml:space="preserve">를 중심으로 폭넓은 실무 경험을 쌓으며, </w:t>
      </w:r>
      <w:r w:rsidRPr="00AA4F50">
        <w:rPr>
          <w:b/>
          <w:bCs/>
        </w:rPr>
        <w:t>자동화</w:t>
      </w:r>
      <w:r w:rsidRPr="00AA4F50">
        <w:t xml:space="preserve">와 </w:t>
      </w:r>
      <w:r w:rsidRPr="00AA4F50">
        <w:rPr>
          <w:b/>
          <w:bCs/>
        </w:rPr>
        <w:t>효율</w:t>
      </w:r>
      <w:r w:rsidRPr="00AA4F50">
        <w:t xml:space="preserve">에 대한 고민을 끊임없이 해 왔습니다. 토스증권이 지향하는 </w:t>
      </w:r>
      <w:r w:rsidRPr="00AA4F50">
        <w:rPr>
          <w:b/>
          <w:bCs/>
        </w:rPr>
        <w:t>국제수준 정보보호</w:t>
      </w:r>
      <w:r w:rsidRPr="00AA4F50">
        <w:t xml:space="preserve">와 </w:t>
      </w:r>
      <w:r w:rsidRPr="00AA4F50">
        <w:rPr>
          <w:b/>
          <w:bCs/>
        </w:rPr>
        <w:t>SOAR, ZTNA, Cloud/Container 보안</w:t>
      </w:r>
      <w:r w:rsidRPr="00AA4F50">
        <w:t xml:space="preserve"> 강화 기조는 저의 기술 역량과 지향점과도 완벽히 부합한다고 생각합니다.</w:t>
      </w:r>
    </w:p>
    <w:p w14:paraId="7291690A" w14:textId="77777777" w:rsidR="00AA4F50" w:rsidRPr="00AA4F50" w:rsidRDefault="00AA4F50" w:rsidP="00AA4F50">
      <w:pPr>
        <w:numPr>
          <w:ilvl w:val="0"/>
          <w:numId w:val="37"/>
        </w:numPr>
      </w:pPr>
      <w:r w:rsidRPr="00AA4F50">
        <w:rPr>
          <w:b/>
          <w:bCs/>
        </w:rPr>
        <w:t xml:space="preserve">확장 가능한 </w:t>
      </w:r>
      <w:proofErr w:type="spellStart"/>
      <w:r w:rsidRPr="00AA4F50">
        <w:rPr>
          <w:b/>
          <w:bCs/>
        </w:rPr>
        <w:t>엔드포인트</w:t>
      </w:r>
      <w:proofErr w:type="spellEnd"/>
      <w:r w:rsidRPr="00AA4F50">
        <w:rPr>
          <w:b/>
          <w:bCs/>
        </w:rPr>
        <w:t xml:space="preserve"> 보안</w:t>
      </w:r>
      <w:r w:rsidRPr="00AA4F50">
        <w:t>: 대규모 단말 운영 경험 및 문제 해결 프로세스로 안정적인 솔루션 운영 체계를 마련하겠습니다.</w:t>
      </w:r>
    </w:p>
    <w:p w14:paraId="4F778CEF" w14:textId="77777777" w:rsidR="00AA4F50" w:rsidRPr="00AA4F50" w:rsidRDefault="00AA4F50" w:rsidP="00AA4F50">
      <w:pPr>
        <w:numPr>
          <w:ilvl w:val="0"/>
          <w:numId w:val="37"/>
        </w:numPr>
      </w:pPr>
      <w:r w:rsidRPr="00AA4F50">
        <w:rPr>
          <w:b/>
          <w:bCs/>
        </w:rPr>
        <w:t>자동화로 인한 효율 혁신</w:t>
      </w:r>
      <w:r w:rsidRPr="00AA4F50">
        <w:t>: Python, Script, API 연동 등을 통해 보안솔루션 정책 변경 및 오류 조치 과정을 대폭 단축하여, 팀 전체의 운영 효율과 정확도를 높이겠습니다.</w:t>
      </w:r>
    </w:p>
    <w:p w14:paraId="386680AB" w14:textId="77777777" w:rsidR="00AA4F50" w:rsidRPr="00AA4F50" w:rsidRDefault="00AA4F50" w:rsidP="00AA4F50">
      <w:pPr>
        <w:numPr>
          <w:ilvl w:val="0"/>
          <w:numId w:val="37"/>
        </w:numPr>
      </w:pPr>
      <w:r w:rsidRPr="00AA4F50">
        <w:rPr>
          <w:b/>
          <w:bCs/>
        </w:rPr>
        <w:t>금융 컴플라이언스 + 사용자 편의성</w:t>
      </w:r>
      <w:r w:rsidRPr="00AA4F50">
        <w:t xml:space="preserve">: </w:t>
      </w:r>
      <w:proofErr w:type="spellStart"/>
      <w:r w:rsidRPr="00AA4F50">
        <w:t>망연계</w:t>
      </w:r>
      <w:proofErr w:type="spellEnd"/>
      <w:r w:rsidRPr="00AA4F50">
        <w:t>·DLP 등을 통해 엄격한 규제를 준수하면서도, 임직원·고객이 불편 없이 금융 서비스를 이용하도록 균형 잡힌 보안 아키텍처를 설계하겠습니다.</w:t>
      </w:r>
    </w:p>
    <w:p w14:paraId="4F6303C6" w14:textId="77777777" w:rsidR="00AA4F50" w:rsidRPr="00AA4F50" w:rsidRDefault="00AA4F50" w:rsidP="00AA4F50">
      <w:r w:rsidRPr="00AA4F50">
        <w:t xml:space="preserve">앞으로 토스증권 보안팀에서 </w:t>
      </w:r>
      <w:r w:rsidRPr="00AA4F50">
        <w:rPr>
          <w:b/>
          <w:bCs/>
        </w:rPr>
        <w:t>안전하고 혁신적인 금융 서비스를 제공</w:t>
      </w:r>
      <w:r w:rsidRPr="00AA4F50">
        <w:t>하기 위한 여정에 함께하며, 끊임없이 성장하고 기여하겠습니다. 감사합니다.</w:t>
      </w:r>
    </w:p>
    <w:p w14:paraId="1B66D175" w14:textId="008BDE7C" w:rsidR="00E11112" w:rsidRPr="00AA4F50" w:rsidRDefault="00E11112" w:rsidP="00AA4F50"/>
    <w:sectPr w:rsidR="00E11112" w:rsidRPr="00AA4F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24F"/>
    <w:multiLevelType w:val="multilevel"/>
    <w:tmpl w:val="98F2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C3A3F"/>
    <w:multiLevelType w:val="multilevel"/>
    <w:tmpl w:val="9D6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13678"/>
    <w:multiLevelType w:val="multilevel"/>
    <w:tmpl w:val="961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96CA4"/>
    <w:multiLevelType w:val="multilevel"/>
    <w:tmpl w:val="3046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74902"/>
    <w:multiLevelType w:val="multilevel"/>
    <w:tmpl w:val="23D8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E44B7"/>
    <w:multiLevelType w:val="multilevel"/>
    <w:tmpl w:val="E728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A297A"/>
    <w:multiLevelType w:val="multilevel"/>
    <w:tmpl w:val="D70C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848D2"/>
    <w:multiLevelType w:val="multilevel"/>
    <w:tmpl w:val="ED2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B66F3"/>
    <w:multiLevelType w:val="multilevel"/>
    <w:tmpl w:val="8BCA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06607"/>
    <w:multiLevelType w:val="multilevel"/>
    <w:tmpl w:val="BBA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E5FC9"/>
    <w:multiLevelType w:val="multilevel"/>
    <w:tmpl w:val="EC1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145A2"/>
    <w:multiLevelType w:val="multilevel"/>
    <w:tmpl w:val="498E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62828"/>
    <w:multiLevelType w:val="multilevel"/>
    <w:tmpl w:val="6EA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B7B91"/>
    <w:multiLevelType w:val="multilevel"/>
    <w:tmpl w:val="70E2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02310"/>
    <w:multiLevelType w:val="multilevel"/>
    <w:tmpl w:val="C48C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5C33A7"/>
    <w:multiLevelType w:val="multilevel"/>
    <w:tmpl w:val="90A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3415D"/>
    <w:multiLevelType w:val="multilevel"/>
    <w:tmpl w:val="A92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B0D12"/>
    <w:multiLevelType w:val="multilevel"/>
    <w:tmpl w:val="4444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4D731B"/>
    <w:multiLevelType w:val="multilevel"/>
    <w:tmpl w:val="31A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F397D"/>
    <w:multiLevelType w:val="multilevel"/>
    <w:tmpl w:val="429A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2656A"/>
    <w:multiLevelType w:val="multilevel"/>
    <w:tmpl w:val="B232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85419E"/>
    <w:multiLevelType w:val="multilevel"/>
    <w:tmpl w:val="FBDA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904E34"/>
    <w:multiLevelType w:val="multilevel"/>
    <w:tmpl w:val="BC14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57252"/>
    <w:multiLevelType w:val="hybridMultilevel"/>
    <w:tmpl w:val="0FF8078A"/>
    <w:lvl w:ilvl="0" w:tplc="BC3006D2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4" w15:restartNumberingAfterBreak="0">
    <w:nsid w:val="4D2D05A7"/>
    <w:multiLevelType w:val="multilevel"/>
    <w:tmpl w:val="EA3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301C3"/>
    <w:multiLevelType w:val="multilevel"/>
    <w:tmpl w:val="8D1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01108"/>
    <w:multiLevelType w:val="multilevel"/>
    <w:tmpl w:val="00EE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82927"/>
    <w:multiLevelType w:val="multilevel"/>
    <w:tmpl w:val="0BAE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2789B"/>
    <w:multiLevelType w:val="multilevel"/>
    <w:tmpl w:val="502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7C3163"/>
    <w:multiLevelType w:val="multilevel"/>
    <w:tmpl w:val="B416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CF2B5C"/>
    <w:multiLevelType w:val="multilevel"/>
    <w:tmpl w:val="228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8C4C9C"/>
    <w:multiLevelType w:val="multilevel"/>
    <w:tmpl w:val="6B5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30E57"/>
    <w:multiLevelType w:val="multilevel"/>
    <w:tmpl w:val="C24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2517F6"/>
    <w:multiLevelType w:val="multilevel"/>
    <w:tmpl w:val="F38C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9D50F8"/>
    <w:multiLevelType w:val="multilevel"/>
    <w:tmpl w:val="157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E60B14"/>
    <w:multiLevelType w:val="multilevel"/>
    <w:tmpl w:val="472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6015E1"/>
    <w:multiLevelType w:val="multilevel"/>
    <w:tmpl w:val="00E0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684698">
    <w:abstractNumId w:val="12"/>
  </w:num>
  <w:num w:numId="2" w16cid:durableId="1762527773">
    <w:abstractNumId w:val="25"/>
  </w:num>
  <w:num w:numId="3" w16cid:durableId="255406277">
    <w:abstractNumId w:val="17"/>
  </w:num>
  <w:num w:numId="4" w16cid:durableId="162280297">
    <w:abstractNumId w:val="13"/>
  </w:num>
  <w:num w:numId="5" w16cid:durableId="2133132957">
    <w:abstractNumId w:val="21"/>
  </w:num>
  <w:num w:numId="6" w16cid:durableId="1074620427">
    <w:abstractNumId w:val="28"/>
  </w:num>
  <w:num w:numId="7" w16cid:durableId="2055302088">
    <w:abstractNumId w:val="32"/>
  </w:num>
  <w:num w:numId="8" w16cid:durableId="451940961">
    <w:abstractNumId w:val="31"/>
  </w:num>
  <w:num w:numId="9" w16cid:durableId="1947273903">
    <w:abstractNumId w:val="36"/>
  </w:num>
  <w:num w:numId="10" w16cid:durableId="1103037295">
    <w:abstractNumId w:val="7"/>
  </w:num>
  <w:num w:numId="11" w16cid:durableId="1543178480">
    <w:abstractNumId w:val="23"/>
  </w:num>
  <w:num w:numId="12" w16cid:durableId="679508535">
    <w:abstractNumId w:val="15"/>
  </w:num>
  <w:num w:numId="13" w16cid:durableId="1421489324">
    <w:abstractNumId w:val="24"/>
  </w:num>
  <w:num w:numId="14" w16cid:durableId="1247957861">
    <w:abstractNumId w:val="10"/>
  </w:num>
  <w:num w:numId="15" w16cid:durableId="1362786239">
    <w:abstractNumId w:val="3"/>
  </w:num>
  <w:num w:numId="16" w16cid:durableId="1194460631">
    <w:abstractNumId w:val="8"/>
  </w:num>
  <w:num w:numId="17" w16cid:durableId="803932885">
    <w:abstractNumId w:val="27"/>
  </w:num>
  <w:num w:numId="18" w16cid:durableId="555509088">
    <w:abstractNumId w:val="30"/>
  </w:num>
  <w:num w:numId="19" w16cid:durableId="881333475">
    <w:abstractNumId w:val="18"/>
  </w:num>
  <w:num w:numId="20" w16cid:durableId="1624000453">
    <w:abstractNumId w:val="0"/>
  </w:num>
  <w:num w:numId="21" w16cid:durableId="828641060">
    <w:abstractNumId w:val="29"/>
  </w:num>
  <w:num w:numId="22" w16cid:durableId="1378117883">
    <w:abstractNumId w:val="2"/>
  </w:num>
  <w:num w:numId="23" w16cid:durableId="791830615">
    <w:abstractNumId w:val="22"/>
  </w:num>
  <w:num w:numId="24" w16cid:durableId="1914924056">
    <w:abstractNumId w:val="19"/>
  </w:num>
  <w:num w:numId="25" w16cid:durableId="181013908">
    <w:abstractNumId w:val="20"/>
  </w:num>
  <w:num w:numId="26" w16cid:durableId="1365520770">
    <w:abstractNumId w:val="5"/>
  </w:num>
  <w:num w:numId="27" w16cid:durableId="813910805">
    <w:abstractNumId w:val="33"/>
  </w:num>
  <w:num w:numId="28" w16cid:durableId="537857369">
    <w:abstractNumId w:val="11"/>
  </w:num>
  <w:num w:numId="29" w16cid:durableId="289555687">
    <w:abstractNumId w:val="26"/>
  </w:num>
  <w:num w:numId="30" w16cid:durableId="1561402002">
    <w:abstractNumId w:val="9"/>
  </w:num>
  <w:num w:numId="31" w16cid:durableId="291833221">
    <w:abstractNumId w:val="1"/>
  </w:num>
  <w:num w:numId="32" w16cid:durableId="91972785">
    <w:abstractNumId w:val="34"/>
  </w:num>
  <w:num w:numId="33" w16cid:durableId="880094674">
    <w:abstractNumId w:val="16"/>
  </w:num>
  <w:num w:numId="34" w16cid:durableId="150340784">
    <w:abstractNumId w:val="14"/>
  </w:num>
  <w:num w:numId="35" w16cid:durableId="1568147272">
    <w:abstractNumId w:val="35"/>
  </w:num>
  <w:num w:numId="36" w16cid:durableId="647827186">
    <w:abstractNumId w:val="4"/>
  </w:num>
  <w:num w:numId="37" w16cid:durableId="1802192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12"/>
    <w:rsid w:val="000016B7"/>
    <w:rsid w:val="00063F34"/>
    <w:rsid w:val="00091472"/>
    <w:rsid w:val="000B5141"/>
    <w:rsid w:val="001B4A20"/>
    <w:rsid w:val="00335074"/>
    <w:rsid w:val="003F719A"/>
    <w:rsid w:val="0041058E"/>
    <w:rsid w:val="00426573"/>
    <w:rsid w:val="004A2476"/>
    <w:rsid w:val="0067739E"/>
    <w:rsid w:val="006C336D"/>
    <w:rsid w:val="006E4AC7"/>
    <w:rsid w:val="006E7721"/>
    <w:rsid w:val="007D2056"/>
    <w:rsid w:val="007F7CE7"/>
    <w:rsid w:val="00814EB4"/>
    <w:rsid w:val="00847C27"/>
    <w:rsid w:val="008B4D2A"/>
    <w:rsid w:val="00906B21"/>
    <w:rsid w:val="00907B8D"/>
    <w:rsid w:val="009C435E"/>
    <w:rsid w:val="00A21308"/>
    <w:rsid w:val="00A524A7"/>
    <w:rsid w:val="00A6337E"/>
    <w:rsid w:val="00AA4F50"/>
    <w:rsid w:val="00AA6DBE"/>
    <w:rsid w:val="00AF4255"/>
    <w:rsid w:val="00B431E9"/>
    <w:rsid w:val="00B454FA"/>
    <w:rsid w:val="00BF0AA1"/>
    <w:rsid w:val="00D0305B"/>
    <w:rsid w:val="00D91AB7"/>
    <w:rsid w:val="00DF00E6"/>
    <w:rsid w:val="00E11112"/>
    <w:rsid w:val="00E303CE"/>
    <w:rsid w:val="00E4084E"/>
    <w:rsid w:val="00EA24F6"/>
    <w:rsid w:val="00F35FB9"/>
    <w:rsid w:val="00F91733"/>
    <w:rsid w:val="00FA09CA"/>
    <w:rsid w:val="00F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FCEADDE"/>
  <w15:chartTrackingRefBased/>
  <w15:docId w15:val="{5C08A117-B387-45D6-B882-7D6AB029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11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11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11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11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11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11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11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11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11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11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11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11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11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1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11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11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11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11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111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FB65C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FB6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재철</dc:creator>
  <cp:keywords/>
  <dc:description/>
  <cp:lastModifiedBy>이 재철</cp:lastModifiedBy>
  <cp:revision>37</cp:revision>
  <dcterms:created xsi:type="dcterms:W3CDTF">2024-10-22T05:11:00Z</dcterms:created>
  <dcterms:modified xsi:type="dcterms:W3CDTF">2025-02-13T14:54:00Z</dcterms:modified>
</cp:coreProperties>
</file>